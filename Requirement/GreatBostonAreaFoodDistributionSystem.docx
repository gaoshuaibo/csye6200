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0F0" w:rsidRDefault="008D6309" w:rsidP="001527FB">
      <w:pPr>
        <w:pStyle w:val="Heading1"/>
      </w:pPr>
      <w:ins w:id="0" w:author="Alex Gao" w:date="2014-11-04T16:14:00Z">
        <w:r>
          <w:t>Healthy Diet</w:t>
        </w:r>
      </w:ins>
      <w:ins w:id="1" w:author="Alex Gao" w:date="2014-11-04T16:15:00Z">
        <w:r>
          <w:t xml:space="preserve"> </w:t>
        </w:r>
      </w:ins>
      <w:ins w:id="2" w:author="Alex Gao" w:date="2014-11-04T16:14:00Z">
        <w:r>
          <w:t>(</w:t>
        </w:r>
      </w:ins>
      <w:ins w:id="3" w:author="Alex Gao" w:date="2014-11-04T16:37:00Z">
        <w:r w:rsidR="00F85AC4">
          <w:t xml:space="preserve">Diet plan, </w:t>
        </w:r>
      </w:ins>
      <w:bookmarkStart w:id="4" w:name="_GoBack"/>
      <w:bookmarkEnd w:id="4"/>
      <w:ins w:id="5" w:author="Alex Gao" w:date="2014-11-04T16:15:00Z">
        <w:r>
          <w:t>online reservation, payment and more</w:t>
        </w:r>
      </w:ins>
      <w:ins w:id="6" w:author="Alex Gao" w:date="2014-11-04T16:14:00Z">
        <w:r>
          <w:t>)</w:t>
        </w:r>
      </w:ins>
      <w:del w:id="7" w:author="Alex Gao" w:date="2014-11-04T16:14:00Z">
        <w:r w:rsidR="00695A7A" w:rsidDel="008D6309">
          <w:delText xml:space="preserve">Great Boston Area Food </w:delText>
        </w:r>
        <w:r w:rsidR="001527FB" w:rsidDel="008D6309">
          <w:delText>Distribution System</w:delText>
        </w:r>
      </w:del>
    </w:p>
    <w:p w:rsidR="001527FB" w:rsidRDefault="001527FB" w:rsidP="001527FB">
      <w:pPr>
        <w:pStyle w:val="Heading2"/>
      </w:pPr>
      <w:r>
        <w:t>Overview</w:t>
      </w:r>
    </w:p>
    <w:p w:rsidR="001527FB" w:rsidRDefault="001527FB" w:rsidP="008572C0">
      <w:pPr>
        <w:ind w:firstLine="360"/>
      </w:pPr>
      <w:r>
        <w:t xml:space="preserve">The </w:t>
      </w:r>
      <w:r w:rsidRPr="001527FB">
        <w:t>Online-to-Offline</w:t>
      </w:r>
      <w:r>
        <w:t xml:space="preserve"> (O2O) commerce mode is popular these years since 2013. Typically, it includes online payment to get e-tickets, offline verification and consumption. It can attract customers online and direct them to offline physical stores, such as restaurant.</w:t>
      </w:r>
    </w:p>
    <w:p w:rsidR="001527FB" w:rsidDel="000C7685" w:rsidRDefault="001527FB" w:rsidP="008572C0">
      <w:pPr>
        <w:ind w:firstLine="360"/>
        <w:rPr>
          <w:del w:id="8" w:author="Alex Gao" w:date="2014-11-04T16:37:00Z"/>
        </w:rPr>
      </w:pPr>
      <w:del w:id="9" w:author="Alex Gao" w:date="2014-11-04T16:37:00Z">
        <w:r w:rsidDel="000C7685">
          <w:delText>Group buying is popular these years since 2008. It offers products and services at significantly reduced prices on the condition that a minimum number of buyers would make the purchase. Buyers can make the payment online to get e-tickets, then verify at physical stores, such as restaurant. It’s a kind of Online-to-Offline commerce mode which attract customer by discount.</w:delText>
        </w:r>
      </w:del>
    </w:p>
    <w:p w:rsidR="001527FB" w:rsidRDefault="008D0D66" w:rsidP="008572C0">
      <w:pPr>
        <w:ind w:firstLine="360"/>
      </w:pPr>
      <w:ins w:id="10" w:author="Alex Gao" w:date="2014-11-04T16:21:00Z">
        <w:r>
          <w:t xml:space="preserve">Health food has always been attached to people. </w:t>
        </w:r>
      </w:ins>
      <w:del w:id="11" w:author="Alex Gao" w:date="2014-11-04T16:21:00Z">
        <w:r w:rsidR="001527FB" w:rsidDel="008D0D66">
          <w:delText>Food health is always get high focused since long time ago.</w:delText>
        </w:r>
        <w:r w:rsidR="00511980" w:rsidDel="008D0D66">
          <w:delText xml:space="preserve"> </w:delText>
        </w:r>
      </w:del>
      <w:r w:rsidR="00511980">
        <w:t xml:space="preserve">The way people eat affect their health a lot. While most of the common people don’t have ideas that which food is good for health, which is bad. In addition, there is a large group of people that need specific food plan, such as patient or </w:t>
      </w:r>
      <w:r w:rsidR="00511980" w:rsidRPr="00511980">
        <w:t>athlete</w:t>
      </w:r>
      <w:r w:rsidR="00511980">
        <w:t xml:space="preserve"> etc.</w:t>
      </w:r>
    </w:p>
    <w:p w:rsidR="00511980" w:rsidRDefault="00511980" w:rsidP="008572C0">
      <w:pPr>
        <w:ind w:firstLine="360"/>
      </w:pPr>
      <w:r>
        <w:t>Now, the problem is to build a system that cover the 3 points above to connect food supplier to the food customer. Food supplier need to attract more and more customer</w:t>
      </w:r>
      <w:r w:rsidR="0064624F">
        <w:t xml:space="preserve"> to purchase food</w:t>
      </w:r>
      <w:r w:rsidR="003F64E0">
        <w:t>. Food customer need a system to make a food plan for them, instead of decide what to eat every day. In other words, make plan for each customer dynamically as per their requirement</w:t>
      </w:r>
      <w:r w:rsidR="0064624F">
        <w:t xml:space="preserve"> (health plan)</w:t>
      </w:r>
      <w:r w:rsidR="003F64E0">
        <w:t>, then recommend the best food supplier to them. The payment can be paid online, and customer consume offline at</w:t>
      </w:r>
      <w:r w:rsidR="0064624F">
        <w:t xml:space="preserve"> food</w:t>
      </w:r>
      <w:r w:rsidR="003F64E0">
        <w:t xml:space="preserve"> supplier’s store. To avoid customer pay offline, the group buying </w:t>
      </w:r>
      <w:r w:rsidR="003F64E0" w:rsidRPr="003F64E0">
        <w:t>strategy</w:t>
      </w:r>
      <w:r w:rsidR="003F64E0">
        <w:t xml:space="preserve"> should be used.</w:t>
      </w:r>
    </w:p>
    <w:p w:rsidR="0064624F" w:rsidDel="00A60B4F" w:rsidRDefault="0064624F" w:rsidP="0064624F">
      <w:pPr>
        <w:pStyle w:val="Heading2"/>
        <w:rPr>
          <w:del w:id="12" w:author="Alex Gao" w:date="2014-11-04T16:00:00Z"/>
        </w:rPr>
      </w:pPr>
      <w:del w:id="13" w:author="Alex Gao" w:date="2014-11-04T16:00:00Z">
        <w:r w:rsidDel="00A60B4F">
          <w:delText>Key Entities</w:delText>
        </w:r>
      </w:del>
    </w:p>
    <w:p w:rsidR="0064624F" w:rsidDel="00A60B4F" w:rsidRDefault="0064624F" w:rsidP="0064624F">
      <w:pPr>
        <w:rPr>
          <w:del w:id="14" w:author="Alex Gao" w:date="2014-11-04T16:00:00Z"/>
        </w:rPr>
      </w:pPr>
      <w:del w:id="15" w:author="Alex Gao" w:date="2014-11-04T16:00:00Z">
        <w:r w:rsidDel="00A60B4F">
          <w:delText>Food supplier: Supply food such as restaurant, food industry and mobile food carts.</w:delText>
        </w:r>
      </w:del>
    </w:p>
    <w:p w:rsidR="0064624F" w:rsidDel="00A60B4F" w:rsidRDefault="0064624F" w:rsidP="0064624F">
      <w:pPr>
        <w:rPr>
          <w:del w:id="16" w:author="Alex Gao" w:date="2014-11-04T16:00:00Z"/>
        </w:rPr>
      </w:pPr>
      <w:del w:id="17" w:author="Alex Gao" w:date="2014-11-04T16:00:00Z">
        <w:r w:rsidDel="00A60B4F">
          <w:delText>Food customer: Consume food such as individual person, company or school.</w:delText>
        </w:r>
      </w:del>
    </w:p>
    <w:p w:rsidR="005D5684" w:rsidDel="00A60B4F" w:rsidRDefault="005D5684" w:rsidP="0064624F">
      <w:pPr>
        <w:rPr>
          <w:del w:id="18" w:author="Alex Gao" w:date="2014-11-04T16:00:00Z"/>
        </w:rPr>
      </w:pPr>
      <w:del w:id="19" w:author="Alex Gao" w:date="2014-11-04T16:00:00Z">
        <w:r w:rsidDel="00A60B4F">
          <w:delText xml:space="preserve">Special group of food customer: The situation of customer varies from person to person. Such as a patient who have cancer, he may need food plan that defect the </w:delText>
        </w:r>
        <w:r w:rsidRPr="005D5684" w:rsidDel="00A60B4F">
          <w:delText>disease</w:delText>
        </w:r>
        <w:r w:rsidDel="00A60B4F">
          <w:delText xml:space="preserve">. Such as a customer who want to lose weight, she may need a food plan that have more vitamin but less </w:delText>
        </w:r>
        <w:r w:rsidRPr="005D5684" w:rsidDel="00A60B4F">
          <w:delText>calorie</w:delText>
        </w:r>
        <w:r w:rsidDel="00A60B4F">
          <w:delText>.</w:delText>
        </w:r>
      </w:del>
    </w:p>
    <w:p w:rsidR="00A245A5" w:rsidRDefault="00A245A5" w:rsidP="00A245A5">
      <w:pPr>
        <w:pStyle w:val="Heading2"/>
      </w:pPr>
      <w:r>
        <w:t>Required Functionality</w:t>
      </w:r>
    </w:p>
    <w:p w:rsidR="00870A30" w:rsidRPr="00A245A5" w:rsidRDefault="00870A30" w:rsidP="009B7FD5">
      <w:pPr>
        <w:pStyle w:val="ListParagraph"/>
        <w:numPr>
          <w:ilvl w:val="0"/>
          <w:numId w:val="1"/>
        </w:numPr>
      </w:pPr>
      <w:r>
        <w:t>Food supplier can register to the system and login.</w:t>
      </w:r>
    </w:p>
    <w:p w:rsidR="008B2615" w:rsidRDefault="00870A30" w:rsidP="009B7FD5">
      <w:pPr>
        <w:pStyle w:val="ListParagraph"/>
        <w:numPr>
          <w:ilvl w:val="0"/>
          <w:numId w:val="1"/>
        </w:numPr>
      </w:pPr>
      <w:r>
        <w:t>Food supplier can manage dishes,</w:t>
      </w:r>
      <w:r w:rsidR="008B2615">
        <w:t xml:space="preserve"> including price and</w:t>
      </w:r>
      <w:r>
        <w:t xml:space="preserve"> food </w:t>
      </w:r>
      <w:r w:rsidR="008B2615">
        <w:t>material etc</w:t>
      </w:r>
      <w:r>
        <w:t>.</w:t>
      </w:r>
    </w:p>
    <w:p w:rsidR="00E26134" w:rsidRDefault="00E26134" w:rsidP="009B7FD5">
      <w:pPr>
        <w:pStyle w:val="ListParagraph"/>
        <w:numPr>
          <w:ilvl w:val="0"/>
          <w:numId w:val="1"/>
        </w:numPr>
      </w:pPr>
      <w:r>
        <w:t>Food supplier can set group buying price for dishes.</w:t>
      </w:r>
    </w:p>
    <w:p w:rsidR="00870A30" w:rsidRPr="00870A30" w:rsidRDefault="008B2615" w:rsidP="009B7FD5">
      <w:pPr>
        <w:pStyle w:val="ListParagraph"/>
        <w:numPr>
          <w:ilvl w:val="0"/>
          <w:numId w:val="1"/>
        </w:numPr>
      </w:pPr>
      <w:r>
        <w:t xml:space="preserve">Food supplier can manage seats </w:t>
      </w:r>
      <w:r w:rsidRPr="008B2615">
        <w:t>capability</w:t>
      </w:r>
      <w:r>
        <w:t xml:space="preserve"> that is viewed timely by the customer online.</w:t>
      </w:r>
    </w:p>
    <w:p w:rsidR="00A245A5" w:rsidRDefault="00870A30" w:rsidP="009B7FD5">
      <w:pPr>
        <w:pStyle w:val="ListParagraph"/>
        <w:numPr>
          <w:ilvl w:val="0"/>
          <w:numId w:val="1"/>
        </w:numPr>
      </w:pPr>
      <w:r>
        <w:t>Food c</w:t>
      </w:r>
      <w:r w:rsidR="00A245A5">
        <w:t>ustomer can register to the system and login</w:t>
      </w:r>
      <w:r>
        <w:t>.</w:t>
      </w:r>
    </w:p>
    <w:p w:rsidR="00870A30" w:rsidRDefault="00870A30" w:rsidP="009B7FD5">
      <w:pPr>
        <w:pStyle w:val="ListParagraph"/>
        <w:numPr>
          <w:ilvl w:val="0"/>
          <w:numId w:val="1"/>
        </w:numPr>
      </w:pPr>
      <w:r>
        <w:t>Food customer information should be collected.</w:t>
      </w:r>
    </w:p>
    <w:p w:rsidR="00870A30" w:rsidRDefault="00E26134" w:rsidP="009B7FD5">
      <w:pPr>
        <w:pStyle w:val="ListParagraph"/>
        <w:numPr>
          <w:ilvl w:val="0"/>
          <w:numId w:val="1"/>
        </w:numPr>
      </w:pPr>
      <w:r>
        <w:t>Food customer can browse restaurant’s dishes and view details.</w:t>
      </w:r>
    </w:p>
    <w:p w:rsidR="00E26134" w:rsidRDefault="00E26134" w:rsidP="009B7FD5">
      <w:pPr>
        <w:pStyle w:val="ListParagraph"/>
        <w:numPr>
          <w:ilvl w:val="0"/>
          <w:numId w:val="1"/>
        </w:numPr>
      </w:pPr>
      <w:r>
        <w:t>Food customer can make order online.</w:t>
      </w:r>
    </w:p>
    <w:p w:rsidR="002D52B9" w:rsidRDefault="00E26134" w:rsidP="009B7FD5">
      <w:pPr>
        <w:pStyle w:val="ListParagraph"/>
        <w:numPr>
          <w:ilvl w:val="0"/>
          <w:numId w:val="1"/>
        </w:numPr>
      </w:pPr>
      <w:r>
        <w:t>Food customer can choose make the payment online or not. If online payment is chosen, customer will get a discount.</w:t>
      </w:r>
      <w:r w:rsidR="002D52B9">
        <w:t xml:space="preserve"> This discount is offered by the system that got from the food supplier.</w:t>
      </w:r>
    </w:p>
    <w:p w:rsidR="00E26134" w:rsidRDefault="00E26134" w:rsidP="009B7FD5">
      <w:pPr>
        <w:pStyle w:val="ListParagraph"/>
        <w:numPr>
          <w:ilvl w:val="0"/>
          <w:numId w:val="1"/>
        </w:numPr>
      </w:pPr>
      <w:r>
        <w:lastRenderedPageBreak/>
        <w:t xml:space="preserve">Online payment </w:t>
      </w:r>
      <w:r w:rsidR="002D52B9">
        <w:t xml:space="preserve">is </w:t>
      </w:r>
      <w:r>
        <w:t xml:space="preserve">also </w:t>
      </w:r>
      <w:r w:rsidR="002D52B9">
        <w:t>related to group buying. If the minimum number of buyer is meet, group buying price should be used. This means another discount to the customer.</w:t>
      </w:r>
    </w:p>
    <w:p w:rsidR="002D52B9" w:rsidRDefault="000E1A2B" w:rsidP="009B7FD5">
      <w:pPr>
        <w:pStyle w:val="ListParagraph"/>
        <w:numPr>
          <w:ilvl w:val="0"/>
          <w:numId w:val="1"/>
        </w:numPr>
      </w:pPr>
      <w:r>
        <w:t>System should support admin role to login. Admin role can manage all of the data, such as user account, order or payment information etc.</w:t>
      </w:r>
    </w:p>
    <w:p w:rsidR="000E1A2B" w:rsidRDefault="000E1A2B" w:rsidP="009B7FD5">
      <w:pPr>
        <w:pStyle w:val="ListParagraph"/>
        <w:numPr>
          <w:ilvl w:val="0"/>
          <w:numId w:val="1"/>
        </w:numPr>
      </w:pPr>
      <w:r>
        <w:t xml:space="preserve">Should have employee role to perform the agreement between our system and the food supplier. For example, after discussion, we decided that a restaurant should take out 5% of the price of dishes to us as </w:t>
      </w:r>
      <w:r w:rsidRPr="000E1A2B">
        <w:t>reward</w:t>
      </w:r>
      <w:r>
        <w:t xml:space="preserve"> if customer order it from our system.</w:t>
      </w:r>
    </w:p>
    <w:p w:rsidR="0070164B" w:rsidRDefault="00D8779A" w:rsidP="00FB0771">
      <w:pPr>
        <w:pStyle w:val="ListParagraph"/>
        <w:numPr>
          <w:ilvl w:val="0"/>
          <w:numId w:val="1"/>
        </w:numPr>
      </w:pPr>
      <w:r>
        <w:t xml:space="preserve">System should push the best choice of dishes to customer as per customer’s situation by using a </w:t>
      </w:r>
      <w:r w:rsidRPr="00D8779A">
        <w:t>formula</w:t>
      </w:r>
      <w:r>
        <w:t xml:space="preserve">, this </w:t>
      </w:r>
      <w:r w:rsidRPr="00D8779A">
        <w:t>formula</w:t>
      </w:r>
      <w:r>
        <w:t xml:space="preserve"> should </w:t>
      </w:r>
      <w:r w:rsidR="0070164B">
        <w:t>consider the customer’s information such as purpose, weight, age, gender, etc.</w:t>
      </w:r>
    </w:p>
    <w:p w:rsidR="00FB0771" w:rsidRDefault="00FB0771" w:rsidP="00D91047">
      <w:pPr>
        <w:pStyle w:val="ListParagraph"/>
        <w:numPr>
          <w:ilvl w:val="0"/>
          <w:numId w:val="1"/>
        </w:numPr>
      </w:pPr>
      <w:r>
        <w:t>Food plan should be made dynamically by system as per customer’s information.</w:t>
      </w:r>
    </w:p>
    <w:p w:rsidR="009B7FD5" w:rsidRDefault="009B7FD5" w:rsidP="009B7FD5">
      <w:pPr>
        <w:pStyle w:val="Heading2"/>
      </w:pPr>
      <w:r>
        <w:t>Grading Levels</w:t>
      </w:r>
    </w:p>
    <w:p w:rsidR="009B7FD5" w:rsidRDefault="009B7FD5" w:rsidP="009B7FD5">
      <w:r>
        <w:t>The grading levels are described incrementally. Therefore, in order to get certain grade level, you not only need to implement the functions described at level, but also all the functions from the lower levels.</w:t>
      </w:r>
    </w:p>
    <w:p w:rsidR="009B7FD5" w:rsidRPr="009B7FD5" w:rsidRDefault="009B7FD5" w:rsidP="009B7FD5">
      <w:pPr>
        <w:autoSpaceDE w:val="0"/>
        <w:autoSpaceDN w:val="0"/>
        <w:adjustRightInd w:val="0"/>
        <w:spacing w:after="0" w:line="240" w:lineRule="auto"/>
        <w:rPr>
          <w:rFonts w:ascii="Calibri" w:hAnsi="Calibri" w:cs="Calibri"/>
          <w:color w:val="000000"/>
          <w:sz w:val="24"/>
          <w:szCs w:val="24"/>
        </w:rPr>
      </w:pPr>
    </w:p>
    <w:p w:rsidR="009B7FD5" w:rsidRPr="009B7FD5" w:rsidRDefault="009B7FD5" w:rsidP="009B7FD5">
      <w:pPr>
        <w:pStyle w:val="ListParagraph"/>
        <w:numPr>
          <w:ilvl w:val="0"/>
          <w:numId w:val="2"/>
        </w:numPr>
        <w:autoSpaceDE w:val="0"/>
        <w:autoSpaceDN w:val="0"/>
        <w:adjustRightInd w:val="0"/>
        <w:spacing w:after="0" w:line="240" w:lineRule="auto"/>
        <w:rPr>
          <w:rFonts w:ascii="Calibri" w:hAnsi="Calibri" w:cs="Calibri"/>
          <w:color w:val="000000"/>
        </w:rPr>
      </w:pPr>
      <w:r w:rsidRPr="009B7FD5">
        <w:rPr>
          <w:rFonts w:ascii="Calibri" w:hAnsi="Calibri" w:cs="Calibri"/>
          <w:color w:val="000000"/>
        </w:rPr>
        <w:t xml:space="preserve">Base Level [C+ to B-) </w:t>
      </w:r>
    </w:p>
    <w:p w:rsidR="009B7FD5" w:rsidRDefault="009B7FD5" w:rsidP="003A6864">
      <w:pPr>
        <w:pStyle w:val="ListParagraph"/>
        <w:numPr>
          <w:ilvl w:val="0"/>
          <w:numId w:val="3"/>
        </w:numPr>
        <w:autoSpaceDE w:val="0"/>
        <w:autoSpaceDN w:val="0"/>
        <w:adjustRightInd w:val="0"/>
        <w:spacing w:after="0" w:line="240" w:lineRule="auto"/>
        <w:ind w:left="1080"/>
        <w:rPr>
          <w:rFonts w:ascii="Calibri" w:hAnsi="Calibri" w:cs="Calibri"/>
          <w:color w:val="000000"/>
          <w:sz w:val="24"/>
          <w:szCs w:val="24"/>
        </w:rPr>
      </w:pPr>
      <w:r>
        <w:rPr>
          <w:rFonts w:ascii="Calibri" w:hAnsi="Calibri" w:cs="Calibri"/>
          <w:color w:val="000000"/>
          <w:sz w:val="24"/>
          <w:szCs w:val="24"/>
        </w:rPr>
        <w:t>Restaurant and customer can register to the system and login to workspace.</w:t>
      </w:r>
    </w:p>
    <w:p w:rsidR="009B7FD5" w:rsidRDefault="009B7FD5" w:rsidP="003A6864">
      <w:pPr>
        <w:pStyle w:val="ListParagraph"/>
        <w:numPr>
          <w:ilvl w:val="0"/>
          <w:numId w:val="3"/>
        </w:numPr>
        <w:autoSpaceDE w:val="0"/>
        <w:autoSpaceDN w:val="0"/>
        <w:adjustRightInd w:val="0"/>
        <w:spacing w:after="0" w:line="240" w:lineRule="auto"/>
        <w:ind w:left="1080"/>
        <w:rPr>
          <w:rFonts w:ascii="Calibri" w:hAnsi="Calibri" w:cs="Calibri"/>
          <w:color w:val="000000"/>
          <w:sz w:val="24"/>
          <w:szCs w:val="24"/>
        </w:rPr>
      </w:pPr>
      <w:r>
        <w:rPr>
          <w:rFonts w:ascii="Calibri" w:hAnsi="Calibri" w:cs="Calibri"/>
          <w:color w:val="000000"/>
          <w:sz w:val="24"/>
          <w:szCs w:val="24"/>
        </w:rPr>
        <w:t>Restaurant can manage dishes</w:t>
      </w:r>
    </w:p>
    <w:p w:rsidR="009B7FD5" w:rsidRDefault="009B7FD5" w:rsidP="003A6864">
      <w:pPr>
        <w:pStyle w:val="ListParagraph"/>
        <w:numPr>
          <w:ilvl w:val="0"/>
          <w:numId w:val="3"/>
        </w:numPr>
        <w:autoSpaceDE w:val="0"/>
        <w:autoSpaceDN w:val="0"/>
        <w:adjustRightInd w:val="0"/>
        <w:spacing w:after="0" w:line="240" w:lineRule="auto"/>
        <w:ind w:left="1080"/>
        <w:rPr>
          <w:rFonts w:ascii="Calibri" w:hAnsi="Calibri" w:cs="Calibri"/>
          <w:color w:val="000000"/>
          <w:sz w:val="24"/>
          <w:szCs w:val="24"/>
        </w:rPr>
      </w:pPr>
      <w:r>
        <w:rPr>
          <w:rFonts w:ascii="Calibri" w:hAnsi="Calibri" w:cs="Calibri"/>
          <w:color w:val="000000"/>
          <w:sz w:val="24"/>
          <w:szCs w:val="24"/>
        </w:rPr>
        <w:t>Restaurant can manage seats</w:t>
      </w:r>
    </w:p>
    <w:p w:rsidR="009B7FD5" w:rsidRDefault="009B7FD5" w:rsidP="003A6864">
      <w:pPr>
        <w:pStyle w:val="ListParagraph"/>
        <w:numPr>
          <w:ilvl w:val="0"/>
          <w:numId w:val="3"/>
        </w:numPr>
        <w:autoSpaceDE w:val="0"/>
        <w:autoSpaceDN w:val="0"/>
        <w:adjustRightInd w:val="0"/>
        <w:spacing w:after="0" w:line="240" w:lineRule="auto"/>
        <w:ind w:left="1080"/>
        <w:rPr>
          <w:rFonts w:ascii="Calibri" w:hAnsi="Calibri" w:cs="Calibri"/>
          <w:color w:val="000000"/>
          <w:sz w:val="24"/>
          <w:szCs w:val="24"/>
        </w:rPr>
      </w:pPr>
      <w:r>
        <w:rPr>
          <w:rFonts w:ascii="Calibri" w:hAnsi="Calibri" w:cs="Calibri"/>
          <w:color w:val="000000"/>
          <w:sz w:val="24"/>
          <w:szCs w:val="24"/>
        </w:rPr>
        <w:t>Customer information should be collected</w:t>
      </w:r>
    </w:p>
    <w:p w:rsidR="009B7FD5" w:rsidRDefault="004D0EBF" w:rsidP="003A6864">
      <w:pPr>
        <w:pStyle w:val="ListParagraph"/>
        <w:numPr>
          <w:ilvl w:val="0"/>
          <w:numId w:val="3"/>
        </w:numPr>
        <w:autoSpaceDE w:val="0"/>
        <w:autoSpaceDN w:val="0"/>
        <w:adjustRightInd w:val="0"/>
        <w:spacing w:after="0" w:line="240" w:lineRule="auto"/>
        <w:ind w:left="1080"/>
        <w:rPr>
          <w:rFonts w:ascii="Calibri" w:hAnsi="Calibri" w:cs="Calibri"/>
          <w:color w:val="000000"/>
          <w:sz w:val="24"/>
          <w:szCs w:val="24"/>
        </w:rPr>
      </w:pPr>
      <w:r>
        <w:rPr>
          <w:rFonts w:ascii="Calibri" w:hAnsi="Calibri" w:cs="Calibri"/>
          <w:color w:val="000000"/>
          <w:sz w:val="24"/>
          <w:szCs w:val="24"/>
        </w:rPr>
        <w:t>Customer can browse food online and make order</w:t>
      </w:r>
    </w:p>
    <w:p w:rsidR="004D0EBF" w:rsidRDefault="004D0EBF" w:rsidP="003A6864">
      <w:pPr>
        <w:pStyle w:val="ListParagraph"/>
        <w:numPr>
          <w:ilvl w:val="0"/>
          <w:numId w:val="3"/>
        </w:numPr>
        <w:autoSpaceDE w:val="0"/>
        <w:autoSpaceDN w:val="0"/>
        <w:adjustRightInd w:val="0"/>
        <w:spacing w:after="0" w:line="240" w:lineRule="auto"/>
        <w:ind w:left="1080"/>
        <w:rPr>
          <w:rFonts w:ascii="Calibri" w:hAnsi="Calibri" w:cs="Calibri"/>
          <w:color w:val="000000"/>
          <w:sz w:val="24"/>
          <w:szCs w:val="24"/>
        </w:rPr>
      </w:pPr>
      <w:r>
        <w:rPr>
          <w:rFonts w:ascii="Calibri" w:hAnsi="Calibri" w:cs="Calibri"/>
          <w:color w:val="000000"/>
          <w:sz w:val="24"/>
          <w:szCs w:val="24"/>
        </w:rPr>
        <w:t>Customer can make payment online, if minimum number is met, group buying price should be used</w:t>
      </w:r>
    </w:p>
    <w:p w:rsidR="004D0EBF" w:rsidRDefault="004D0EBF" w:rsidP="003A6864">
      <w:pPr>
        <w:pStyle w:val="ListParagraph"/>
        <w:numPr>
          <w:ilvl w:val="0"/>
          <w:numId w:val="3"/>
        </w:numPr>
        <w:autoSpaceDE w:val="0"/>
        <w:autoSpaceDN w:val="0"/>
        <w:adjustRightInd w:val="0"/>
        <w:spacing w:after="0" w:line="240" w:lineRule="auto"/>
        <w:ind w:left="1080"/>
        <w:rPr>
          <w:rFonts w:ascii="Calibri" w:hAnsi="Calibri" w:cs="Calibri"/>
          <w:color w:val="000000"/>
          <w:sz w:val="24"/>
          <w:szCs w:val="24"/>
        </w:rPr>
      </w:pPr>
      <w:r>
        <w:rPr>
          <w:rFonts w:ascii="Calibri" w:hAnsi="Calibri" w:cs="Calibri"/>
          <w:color w:val="000000"/>
          <w:sz w:val="24"/>
          <w:szCs w:val="24"/>
        </w:rPr>
        <w:t>Admin role can login to manage user account, order or payment.</w:t>
      </w:r>
    </w:p>
    <w:p w:rsidR="004D0EBF" w:rsidRDefault="004D0EBF" w:rsidP="003A6864">
      <w:pPr>
        <w:pStyle w:val="ListParagraph"/>
        <w:numPr>
          <w:ilvl w:val="0"/>
          <w:numId w:val="3"/>
        </w:numPr>
        <w:autoSpaceDE w:val="0"/>
        <w:autoSpaceDN w:val="0"/>
        <w:adjustRightInd w:val="0"/>
        <w:spacing w:after="0" w:line="240" w:lineRule="auto"/>
        <w:ind w:left="1080"/>
        <w:rPr>
          <w:rFonts w:ascii="Calibri" w:hAnsi="Calibri" w:cs="Calibri"/>
          <w:color w:val="000000"/>
          <w:sz w:val="24"/>
          <w:szCs w:val="24"/>
        </w:rPr>
      </w:pPr>
      <w:r>
        <w:rPr>
          <w:rFonts w:ascii="Calibri" w:hAnsi="Calibri" w:cs="Calibri"/>
          <w:color w:val="000000"/>
          <w:sz w:val="24"/>
          <w:szCs w:val="24"/>
        </w:rPr>
        <w:t xml:space="preserve">Should have employee role </w:t>
      </w:r>
      <w:r w:rsidR="003A6864">
        <w:rPr>
          <w:rFonts w:ascii="Calibri" w:hAnsi="Calibri" w:cs="Calibri"/>
          <w:color w:val="000000"/>
          <w:sz w:val="24"/>
          <w:szCs w:val="24"/>
        </w:rPr>
        <w:t>to customize the agreement between system and restaurant</w:t>
      </w:r>
    </w:p>
    <w:p w:rsidR="003A6864" w:rsidRPr="009B7FD5" w:rsidRDefault="003A6864" w:rsidP="003A6864">
      <w:pPr>
        <w:pStyle w:val="ListParagraph"/>
        <w:numPr>
          <w:ilvl w:val="0"/>
          <w:numId w:val="3"/>
        </w:numPr>
        <w:autoSpaceDE w:val="0"/>
        <w:autoSpaceDN w:val="0"/>
        <w:adjustRightInd w:val="0"/>
        <w:spacing w:after="0" w:line="240" w:lineRule="auto"/>
        <w:ind w:left="1080"/>
        <w:rPr>
          <w:rFonts w:ascii="Calibri" w:hAnsi="Calibri" w:cs="Calibri"/>
          <w:color w:val="000000"/>
          <w:sz w:val="24"/>
          <w:szCs w:val="24"/>
        </w:rPr>
      </w:pPr>
      <w:r>
        <w:rPr>
          <w:rFonts w:ascii="Calibri" w:hAnsi="Calibri" w:cs="Calibri"/>
          <w:color w:val="000000"/>
          <w:sz w:val="24"/>
          <w:szCs w:val="24"/>
        </w:rPr>
        <w:t>System should recommend the best choice of dishes for customer by using a formula.</w:t>
      </w:r>
    </w:p>
    <w:p w:rsidR="009B7FD5" w:rsidRPr="009B7FD5" w:rsidRDefault="009B7FD5" w:rsidP="009B7FD5">
      <w:pPr>
        <w:pStyle w:val="ListParagraph"/>
        <w:numPr>
          <w:ilvl w:val="0"/>
          <w:numId w:val="2"/>
        </w:numPr>
        <w:autoSpaceDE w:val="0"/>
        <w:autoSpaceDN w:val="0"/>
        <w:adjustRightInd w:val="0"/>
        <w:spacing w:after="0" w:line="240" w:lineRule="auto"/>
        <w:rPr>
          <w:rFonts w:ascii="Calibri" w:hAnsi="Calibri" w:cs="Calibri"/>
          <w:color w:val="000000"/>
        </w:rPr>
      </w:pPr>
      <w:r w:rsidRPr="009B7FD5">
        <w:rPr>
          <w:rFonts w:ascii="Calibri" w:hAnsi="Calibri" w:cs="Calibri"/>
          <w:color w:val="000000"/>
        </w:rPr>
        <w:t xml:space="preserve">Feature Level [B- to A-) </w:t>
      </w:r>
    </w:p>
    <w:p w:rsidR="009B7FD5" w:rsidRPr="003A6864" w:rsidRDefault="003A6864" w:rsidP="003A6864">
      <w:pPr>
        <w:pStyle w:val="ListParagraph"/>
        <w:numPr>
          <w:ilvl w:val="0"/>
          <w:numId w:val="4"/>
        </w:numPr>
        <w:autoSpaceDE w:val="0"/>
        <w:autoSpaceDN w:val="0"/>
        <w:adjustRightInd w:val="0"/>
        <w:spacing w:after="0" w:line="240" w:lineRule="auto"/>
        <w:ind w:left="1080"/>
        <w:rPr>
          <w:rFonts w:ascii="Calibri" w:hAnsi="Calibri" w:cs="Calibri"/>
          <w:color w:val="000000"/>
          <w:sz w:val="24"/>
          <w:szCs w:val="24"/>
        </w:rPr>
      </w:pPr>
      <w:r w:rsidRPr="003A6864">
        <w:rPr>
          <w:rFonts w:ascii="Calibri" w:hAnsi="Calibri" w:cs="Calibri"/>
          <w:color w:val="000000"/>
          <w:sz w:val="24"/>
          <w:szCs w:val="24"/>
        </w:rPr>
        <w:t>Restaurant can purchase paid service, such as advertisement in the system or increase recommendation to the customer.</w:t>
      </w:r>
    </w:p>
    <w:p w:rsidR="003A6864" w:rsidRPr="003A6864" w:rsidRDefault="003A6864" w:rsidP="003A6864">
      <w:pPr>
        <w:pStyle w:val="ListParagraph"/>
        <w:numPr>
          <w:ilvl w:val="0"/>
          <w:numId w:val="4"/>
        </w:numPr>
        <w:autoSpaceDE w:val="0"/>
        <w:autoSpaceDN w:val="0"/>
        <w:adjustRightInd w:val="0"/>
        <w:spacing w:after="0" w:line="240" w:lineRule="auto"/>
        <w:ind w:left="1080"/>
        <w:rPr>
          <w:rFonts w:ascii="Calibri" w:hAnsi="Calibri" w:cs="Calibri"/>
          <w:color w:val="000000"/>
          <w:sz w:val="24"/>
          <w:szCs w:val="24"/>
        </w:rPr>
      </w:pPr>
      <w:r w:rsidRPr="003A6864">
        <w:rPr>
          <w:rFonts w:ascii="Calibri" w:hAnsi="Calibri" w:cs="Calibri"/>
          <w:color w:val="000000"/>
          <w:sz w:val="24"/>
          <w:szCs w:val="24"/>
        </w:rPr>
        <w:t>Customer can purchase paid service, such as a health food plan for a specific group of people, such as patient or athlete.</w:t>
      </w:r>
    </w:p>
    <w:p w:rsidR="009B7FD5" w:rsidRPr="009B7FD5" w:rsidRDefault="009B7FD5" w:rsidP="009B7FD5">
      <w:pPr>
        <w:pStyle w:val="ListParagraph"/>
        <w:numPr>
          <w:ilvl w:val="0"/>
          <w:numId w:val="2"/>
        </w:numPr>
        <w:autoSpaceDE w:val="0"/>
        <w:autoSpaceDN w:val="0"/>
        <w:adjustRightInd w:val="0"/>
        <w:spacing w:after="0" w:line="240" w:lineRule="auto"/>
        <w:rPr>
          <w:rFonts w:ascii="Calibri" w:hAnsi="Calibri" w:cs="Calibri"/>
          <w:color w:val="000000"/>
        </w:rPr>
      </w:pPr>
      <w:r w:rsidRPr="009B7FD5">
        <w:rPr>
          <w:rFonts w:ascii="Calibri" w:hAnsi="Calibri" w:cs="Calibri"/>
          <w:color w:val="000000"/>
        </w:rPr>
        <w:t xml:space="preserve">Creative Level [A- to A) </w:t>
      </w:r>
    </w:p>
    <w:p w:rsidR="009B7FD5" w:rsidRDefault="001A17E2" w:rsidP="001A17E2">
      <w:pPr>
        <w:ind w:left="720"/>
      </w:pPr>
      <w:r>
        <w:t>You decide what is interesting here. The following is an example option that you can consider, and you are more than welcome to come up with your own creative ideas</w:t>
      </w:r>
      <w:r w:rsidR="00C054F5">
        <w:t>.</w:t>
      </w:r>
    </w:p>
    <w:p w:rsidR="00C054F5" w:rsidRPr="009B7FD5" w:rsidRDefault="00C054F5" w:rsidP="00C054F5">
      <w:pPr>
        <w:pStyle w:val="ListParagraph"/>
        <w:numPr>
          <w:ilvl w:val="0"/>
          <w:numId w:val="5"/>
        </w:numPr>
        <w:ind w:left="1080"/>
      </w:pPr>
      <w:r>
        <w:t xml:space="preserve">A report should be generated. Such as what’s the percentage of customer who paid online? What’s the percentage of customer who have special health food requirement? </w:t>
      </w:r>
      <w:r w:rsidR="00B4752A">
        <w:t xml:space="preserve">This report will help us as well as the restaurant to development potential customer and may improve food health in restaurant to fit customer’s need. </w:t>
      </w:r>
      <w:r>
        <w:t xml:space="preserve"> </w:t>
      </w:r>
    </w:p>
    <w:sectPr w:rsidR="00C054F5" w:rsidRPr="009B7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37B16"/>
    <w:multiLevelType w:val="hybridMultilevel"/>
    <w:tmpl w:val="A9B29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284130"/>
    <w:multiLevelType w:val="hybridMultilevel"/>
    <w:tmpl w:val="4042B7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5F5C79"/>
    <w:multiLevelType w:val="hybridMultilevel"/>
    <w:tmpl w:val="A95E0F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98766A"/>
    <w:multiLevelType w:val="hybridMultilevel"/>
    <w:tmpl w:val="08C02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DF0A1D"/>
    <w:multiLevelType w:val="hybridMultilevel"/>
    <w:tmpl w:val="6B4E066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1"/>
  </w:num>
  <w:num w:numId="4">
    <w:abstractNumId w:val="2"/>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Gao">
    <w15:presenceInfo w15:providerId="Windows Live" w15:userId="82a1629e6a2ad7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3EC"/>
    <w:rsid w:val="00033FF9"/>
    <w:rsid w:val="00050AC9"/>
    <w:rsid w:val="0007268C"/>
    <w:rsid w:val="000927D9"/>
    <w:rsid w:val="000C7685"/>
    <w:rsid w:val="000E13EC"/>
    <w:rsid w:val="000E1A2B"/>
    <w:rsid w:val="001527FB"/>
    <w:rsid w:val="001A17E2"/>
    <w:rsid w:val="001F5C11"/>
    <w:rsid w:val="002C0F4D"/>
    <w:rsid w:val="002D52B9"/>
    <w:rsid w:val="003A6864"/>
    <w:rsid w:val="003F64E0"/>
    <w:rsid w:val="004849B6"/>
    <w:rsid w:val="004D0EBF"/>
    <w:rsid w:val="00511980"/>
    <w:rsid w:val="005C47A8"/>
    <w:rsid w:val="005D5684"/>
    <w:rsid w:val="0064624F"/>
    <w:rsid w:val="0067603A"/>
    <w:rsid w:val="00695A7A"/>
    <w:rsid w:val="0070164B"/>
    <w:rsid w:val="007A2695"/>
    <w:rsid w:val="008572C0"/>
    <w:rsid w:val="00870A30"/>
    <w:rsid w:val="008B2615"/>
    <w:rsid w:val="008D0D66"/>
    <w:rsid w:val="008D6309"/>
    <w:rsid w:val="009170F0"/>
    <w:rsid w:val="009B7FD5"/>
    <w:rsid w:val="009E6C72"/>
    <w:rsid w:val="00A245A5"/>
    <w:rsid w:val="00A60B4F"/>
    <w:rsid w:val="00B4752A"/>
    <w:rsid w:val="00B679D5"/>
    <w:rsid w:val="00C054F5"/>
    <w:rsid w:val="00D8779A"/>
    <w:rsid w:val="00D91047"/>
    <w:rsid w:val="00E26134"/>
    <w:rsid w:val="00F85AC4"/>
    <w:rsid w:val="00FB0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3730EF-F24C-4BF9-B6B5-D8903744B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27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27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95A7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1527F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527F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B7F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B7A64-E218-4E11-B733-BF228AF84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2</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Gao</dc:creator>
  <cp:keywords/>
  <dc:description/>
  <cp:lastModifiedBy>Alex Gao</cp:lastModifiedBy>
  <cp:revision>32</cp:revision>
  <dcterms:created xsi:type="dcterms:W3CDTF">2014-11-04T15:40:00Z</dcterms:created>
  <dcterms:modified xsi:type="dcterms:W3CDTF">2014-11-04T21:38:00Z</dcterms:modified>
</cp:coreProperties>
</file>